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590" w:rsidRPr="00582592" w:rsidRDefault="00372590">
      <w:pPr>
        <w:rPr>
          <w:rFonts w:ascii="Arial" w:hAnsi="Arial" w:cs="Arial"/>
          <w:sz w:val="24"/>
          <w:szCs w:val="24"/>
          <w:lang w:val="en-US"/>
        </w:rPr>
      </w:pPr>
      <w:r w:rsidRPr="00582592">
        <w:rPr>
          <w:rFonts w:ascii="Arial" w:hAnsi="Arial" w:cs="Arial"/>
          <w:sz w:val="24"/>
          <w:szCs w:val="24"/>
          <w:lang w:val="en-US"/>
        </w:rPr>
        <w:t>D – Hello, you came so early</w:t>
      </w:r>
    </w:p>
    <w:p w:rsidR="00372590" w:rsidRPr="00582592" w:rsidRDefault="008C4F90">
      <w:pPr>
        <w:rPr>
          <w:rFonts w:ascii="Arial" w:hAnsi="Arial" w:cs="Arial"/>
          <w:sz w:val="24"/>
          <w:szCs w:val="24"/>
          <w:lang w:val="en-US"/>
        </w:rPr>
      </w:pPr>
      <w:r w:rsidRPr="00582592">
        <w:rPr>
          <w:rFonts w:ascii="Arial" w:hAnsi="Arial" w:cs="Arial"/>
          <w:sz w:val="24"/>
          <w:szCs w:val="24"/>
          <w:lang w:val="en-US"/>
        </w:rPr>
        <w:t>S – Hello, yes, a</w:t>
      </w:r>
      <w:r w:rsidR="00372590" w:rsidRPr="00582592">
        <w:rPr>
          <w:rFonts w:ascii="Arial" w:hAnsi="Arial" w:cs="Arial"/>
          <w:sz w:val="24"/>
          <w:szCs w:val="24"/>
          <w:lang w:val="en-US"/>
        </w:rPr>
        <w:t xml:space="preserve"> bit</w:t>
      </w:r>
      <w:r w:rsidRPr="00582592">
        <w:rPr>
          <w:rFonts w:ascii="Arial" w:hAnsi="Arial" w:cs="Arial"/>
          <w:sz w:val="24"/>
          <w:szCs w:val="24"/>
          <w:lang w:val="en-US"/>
        </w:rPr>
        <w:t xml:space="preserve"> but usually I come 10-15 minutes later. </w:t>
      </w:r>
      <w:r w:rsidR="00372590" w:rsidRPr="00582592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C4F90" w:rsidRPr="00582592" w:rsidRDefault="008C4F90">
      <w:pPr>
        <w:rPr>
          <w:rFonts w:ascii="Arial" w:hAnsi="Arial" w:cs="Arial"/>
          <w:sz w:val="24"/>
          <w:szCs w:val="24"/>
        </w:rPr>
      </w:pPr>
      <w:r w:rsidRPr="00582592">
        <w:rPr>
          <w:rFonts w:ascii="Arial" w:hAnsi="Arial" w:cs="Arial"/>
          <w:sz w:val="24"/>
          <w:szCs w:val="24"/>
          <w:lang w:val="en-US"/>
        </w:rPr>
        <w:t>D- How do you get to the university</w:t>
      </w:r>
      <w:r w:rsidRPr="00582592">
        <w:rPr>
          <w:rFonts w:ascii="Arial" w:hAnsi="Arial" w:cs="Arial"/>
          <w:sz w:val="24"/>
          <w:szCs w:val="24"/>
        </w:rPr>
        <w:t xml:space="preserve">? </w:t>
      </w:r>
    </w:p>
    <w:p w:rsidR="008C4F90" w:rsidRPr="00582592" w:rsidRDefault="008C4F90">
      <w:pPr>
        <w:rPr>
          <w:rFonts w:ascii="Arial" w:hAnsi="Arial" w:cs="Arial"/>
          <w:sz w:val="24"/>
          <w:szCs w:val="24"/>
          <w:lang w:val="en-US"/>
        </w:rPr>
      </w:pPr>
      <w:r w:rsidRPr="00582592">
        <w:rPr>
          <w:rFonts w:ascii="Arial" w:hAnsi="Arial" w:cs="Arial"/>
          <w:sz w:val="24"/>
          <w:szCs w:val="24"/>
          <w:lang w:val="en-US"/>
        </w:rPr>
        <w:t xml:space="preserve">S – Oh </w:t>
      </w:r>
      <w:proofErr w:type="spellStart"/>
      <w:proofErr w:type="gramStart"/>
      <w:r w:rsidRPr="00582592">
        <w:rPr>
          <w:rFonts w:ascii="Arial" w:hAnsi="Arial" w:cs="Arial"/>
          <w:sz w:val="24"/>
          <w:szCs w:val="24"/>
          <w:lang w:val="en-US"/>
        </w:rPr>
        <w:t>its</w:t>
      </w:r>
      <w:proofErr w:type="spellEnd"/>
      <w:proofErr w:type="gramEnd"/>
      <w:r w:rsidRPr="00582592">
        <w:rPr>
          <w:rFonts w:ascii="Arial" w:hAnsi="Arial" w:cs="Arial"/>
          <w:sz w:val="24"/>
          <w:szCs w:val="24"/>
          <w:lang w:val="en-US"/>
        </w:rPr>
        <w:t xml:space="preserve"> not hard. At </w:t>
      </w:r>
      <w:proofErr w:type="gramStart"/>
      <w:r w:rsidRPr="00582592">
        <w:rPr>
          <w:rFonts w:ascii="Arial" w:hAnsi="Arial" w:cs="Arial"/>
          <w:sz w:val="24"/>
          <w:szCs w:val="24"/>
          <w:lang w:val="en-US"/>
        </w:rPr>
        <w:t>first</w:t>
      </w:r>
      <w:proofErr w:type="gramEnd"/>
      <w:r w:rsidRPr="00582592">
        <w:rPr>
          <w:rFonts w:ascii="Arial" w:hAnsi="Arial" w:cs="Arial"/>
          <w:sz w:val="24"/>
          <w:szCs w:val="24"/>
          <w:lang w:val="en-US"/>
        </w:rPr>
        <w:t xml:space="preserve"> I </w:t>
      </w:r>
      <w:r w:rsidR="00EE50E0" w:rsidRPr="00582592">
        <w:rPr>
          <w:rFonts w:ascii="Arial" w:hAnsi="Arial" w:cs="Arial"/>
          <w:sz w:val="24"/>
          <w:szCs w:val="24"/>
          <w:lang w:val="en-US"/>
        </w:rPr>
        <w:t>catch the</w:t>
      </w:r>
      <w:r w:rsidRPr="00582592">
        <w:rPr>
          <w:rFonts w:ascii="Arial" w:hAnsi="Arial" w:cs="Arial"/>
          <w:sz w:val="24"/>
          <w:szCs w:val="24"/>
          <w:lang w:val="en-US"/>
        </w:rPr>
        <w:t xml:space="preserve"> bus on </w:t>
      </w:r>
      <w:proofErr w:type="spellStart"/>
      <w:r w:rsidRPr="00582592">
        <w:rPr>
          <w:rFonts w:ascii="Arial" w:hAnsi="Arial" w:cs="Arial"/>
          <w:sz w:val="24"/>
          <w:szCs w:val="24"/>
          <w:lang w:val="en-US"/>
        </w:rPr>
        <w:t>Pidval’na</w:t>
      </w:r>
      <w:proofErr w:type="spellEnd"/>
      <w:r w:rsidRPr="00582592">
        <w:rPr>
          <w:rFonts w:ascii="Arial" w:hAnsi="Arial" w:cs="Arial"/>
          <w:sz w:val="24"/>
          <w:szCs w:val="24"/>
          <w:lang w:val="en-US"/>
        </w:rPr>
        <w:t xml:space="preserve"> street, go through the center of </w:t>
      </w:r>
      <w:proofErr w:type="spellStart"/>
      <w:r w:rsidRPr="00582592">
        <w:rPr>
          <w:rFonts w:ascii="Arial" w:hAnsi="Arial" w:cs="Arial"/>
          <w:sz w:val="24"/>
          <w:szCs w:val="24"/>
          <w:lang w:val="en-US"/>
        </w:rPr>
        <w:t>L</w:t>
      </w:r>
      <w:r w:rsidR="00EE50E0" w:rsidRPr="00582592">
        <w:rPr>
          <w:rFonts w:ascii="Arial" w:hAnsi="Arial" w:cs="Arial"/>
          <w:sz w:val="24"/>
          <w:szCs w:val="24"/>
          <w:lang w:val="en-US"/>
        </w:rPr>
        <w:t>’</w:t>
      </w:r>
      <w:r w:rsidRPr="00582592">
        <w:rPr>
          <w:rFonts w:ascii="Arial" w:hAnsi="Arial" w:cs="Arial"/>
          <w:sz w:val="24"/>
          <w:szCs w:val="24"/>
          <w:lang w:val="en-US"/>
        </w:rPr>
        <w:t>viv</w:t>
      </w:r>
      <w:proofErr w:type="spellEnd"/>
      <w:r w:rsidRPr="00582592">
        <w:rPr>
          <w:rFonts w:ascii="Arial" w:hAnsi="Arial" w:cs="Arial"/>
          <w:sz w:val="24"/>
          <w:szCs w:val="24"/>
          <w:lang w:val="en-US"/>
        </w:rPr>
        <w:t xml:space="preserve"> and </w:t>
      </w:r>
      <w:r w:rsidR="00EE50E0" w:rsidRPr="00582592">
        <w:rPr>
          <w:rFonts w:ascii="Arial" w:hAnsi="Arial" w:cs="Arial"/>
          <w:sz w:val="24"/>
          <w:szCs w:val="24"/>
          <w:lang w:val="en-US"/>
        </w:rPr>
        <w:t xml:space="preserve">then walk for about 6-7 minutes. From time to </w:t>
      </w:r>
      <w:proofErr w:type="gramStart"/>
      <w:r w:rsidR="00EE50E0" w:rsidRPr="00582592">
        <w:rPr>
          <w:rFonts w:ascii="Arial" w:hAnsi="Arial" w:cs="Arial"/>
          <w:sz w:val="24"/>
          <w:szCs w:val="24"/>
          <w:lang w:val="en-US"/>
        </w:rPr>
        <w:t>time</w:t>
      </w:r>
      <w:proofErr w:type="gramEnd"/>
      <w:r w:rsidR="00EE50E0" w:rsidRPr="00582592">
        <w:rPr>
          <w:rFonts w:ascii="Arial" w:hAnsi="Arial" w:cs="Arial"/>
          <w:sz w:val="24"/>
          <w:szCs w:val="24"/>
          <w:lang w:val="en-US"/>
        </w:rPr>
        <w:t xml:space="preserve"> I can go to </w:t>
      </w:r>
      <w:proofErr w:type="spellStart"/>
      <w:r w:rsidR="00EE50E0" w:rsidRPr="00582592">
        <w:rPr>
          <w:rFonts w:ascii="Arial" w:hAnsi="Arial" w:cs="Arial"/>
          <w:sz w:val="24"/>
          <w:szCs w:val="24"/>
          <w:lang w:val="en-US"/>
        </w:rPr>
        <w:t>L’viv</w:t>
      </w:r>
      <w:proofErr w:type="spellEnd"/>
      <w:r w:rsidR="00EE50E0" w:rsidRPr="00582592">
        <w:rPr>
          <w:rFonts w:ascii="Arial" w:hAnsi="Arial" w:cs="Arial"/>
          <w:sz w:val="24"/>
          <w:szCs w:val="24"/>
          <w:lang w:val="en-US"/>
        </w:rPr>
        <w:t xml:space="preserve"> Croissants café and order something. </w:t>
      </w:r>
      <w:proofErr w:type="spellStart"/>
      <w:proofErr w:type="gramStart"/>
      <w:r w:rsidR="00EE50E0" w:rsidRPr="00582592">
        <w:rPr>
          <w:rFonts w:ascii="Arial" w:hAnsi="Arial" w:cs="Arial"/>
          <w:sz w:val="24"/>
          <w:szCs w:val="24"/>
          <w:lang w:val="en-US"/>
        </w:rPr>
        <w:t>Its</w:t>
      </w:r>
      <w:proofErr w:type="spellEnd"/>
      <w:proofErr w:type="gramEnd"/>
      <w:r w:rsidR="00EE50E0" w:rsidRPr="00582592">
        <w:rPr>
          <w:rFonts w:ascii="Arial" w:hAnsi="Arial" w:cs="Arial"/>
          <w:sz w:val="24"/>
          <w:szCs w:val="24"/>
          <w:lang w:val="en-US"/>
        </w:rPr>
        <w:t xml:space="preserve"> just on the way to LP. </w:t>
      </w:r>
      <w:proofErr w:type="gramStart"/>
      <w:r w:rsidR="00EE50E0" w:rsidRPr="00582592">
        <w:rPr>
          <w:rFonts w:ascii="Arial" w:hAnsi="Arial" w:cs="Arial"/>
          <w:sz w:val="24"/>
          <w:szCs w:val="24"/>
          <w:lang w:val="en-US"/>
        </w:rPr>
        <w:t>Oh</w:t>
      </w:r>
      <w:proofErr w:type="gramEnd"/>
      <w:r w:rsidR="00EE50E0" w:rsidRPr="00582592">
        <w:rPr>
          <w:rFonts w:ascii="Arial" w:hAnsi="Arial" w:cs="Arial"/>
          <w:sz w:val="24"/>
          <w:szCs w:val="24"/>
          <w:lang w:val="en-US"/>
        </w:rPr>
        <w:t xml:space="preserve"> </w:t>
      </w:r>
      <w:r w:rsidR="00EE50E0" w:rsidRPr="00582592">
        <w:rPr>
          <w:rFonts w:ascii="Arial" w:hAnsi="Arial" w:cs="Arial"/>
          <w:sz w:val="24"/>
          <w:szCs w:val="24"/>
          <w:lang w:val="en-US"/>
        </w:rPr>
        <w:t>where</w:t>
      </w:r>
      <w:r w:rsidR="00EE50E0" w:rsidRPr="00582592">
        <w:rPr>
          <w:rFonts w:ascii="Arial" w:hAnsi="Arial" w:cs="Arial"/>
          <w:sz w:val="24"/>
          <w:szCs w:val="24"/>
          <w:lang w:val="en-US"/>
        </w:rPr>
        <w:t xml:space="preserve"> do</w:t>
      </w:r>
      <w:r w:rsidR="00EE50E0" w:rsidRPr="00582592">
        <w:rPr>
          <w:rFonts w:ascii="Arial" w:hAnsi="Arial" w:cs="Arial"/>
          <w:sz w:val="24"/>
          <w:szCs w:val="24"/>
          <w:lang w:val="en-US"/>
        </w:rPr>
        <w:t xml:space="preserve"> we get the first line</w:t>
      </w:r>
      <w:r w:rsidR="00EE50E0" w:rsidRPr="00582592">
        <w:rPr>
          <w:rFonts w:ascii="Arial" w:hAnsi="Arial" w:cs="Arial"/>
          <w:sz w:val="24"/>
          <w:szCs w:val="24"/>
        </w:rPr>
        <w:t>?</w:t>
      </w:r>
    </w:p>
    <w:p w:rsidR="00372590" w:rsidRPr="00582592" w:rsidRDefault="00372590">
      <w:pPr>
        <w:rPr>
          <w:rFonts w:ascii="Arial" w:hAnsi="Arial" w:cs="Arial"/>
          <w:sz w:val="24"/>
          <w:szCs w:val="24"/>
          <w:lang w:val="en-US"/>
        </w:rPr>
      </w:pPr>
      <w:r w:rsidRPr="00582592">
        <w:rPr>
          <w:rFonts w:ascii="Arial" w:hAnsi="Arial" w:cs="Arial"/>
          <w:sz w:val="24"/>
          <w:szCs w:val="24"/>
          <w:lang w:val="en-US"/>
        </w:rPr>
        <w:t xml:space="preserve">D – Our first line will be in the </w:t>
      </w:r>
      <w:proofErr w:type="gramStart"/>
      <w:r w:rsidRPr="00582592">
        <w:rPr>
          <w:rFonts w:ascii="Arial" w:hAnsi="Arial" w:cs="Arial"/>
          <w:sz w:val="24"/>
          <w:szCs w:val="24"/>
          <w:lang w:val="en-US"/>
        </w:rPr>
        <w:t>3</w:t>
      </w:r>
      <w:r w:rsidRPr="00582592">
        <w:rPr>
          <w:rFonts w:ascii="Arial" w:hAnsi="Arial" w:cs="Arial"/>
          <w:sz w:val="24"/>
          <w:szCs w:val="24"/>
          <w:vertAlign w:val="superscript"/>
          <w:lang w:val="en-US"/>
        </w:rPr>
        <w:t>rd</w:t>
      </w:r>
      <w:proofErr w:type="gramEnd"/>
      <w:r w:rsidRPr="00582592">
        <w:rPr>
          <w:rFonts w:ascii="Arial" w:hAnsi="Arial" w:cs="Arial"/>
          <w:sz w:val="24"/>
          <w:szCs w:val="24"/>
          <w:lang w:val="en-US"/>
        </w:rPr>
        <w:t xml:space="preserve"> campus. It will be a high math and </w:t>
      </w:r>
      <w:proofErr w:type="gramStart"/>
      <w:r w:rsidRPr="00582592">
        <w:rPr>
          <w:rFonts w:ascii="Arial" w:hAnsi="Arial" w:cs="Arial"/>
          <w:sz w:val="24"/>
          <w:szCs w:val="24"/>
          <w:lang w:val="en-US"/>
        </w:rPr>
        <w:t>It</w:t>
      </w:r>
      <w:proofErr w:type="gramEnd"/>
      <w:r w:rsidRPr="00582592">
        <w:rPr>
          <w:rFonts w:ascii="Arial" w:hAnsi="Arial" w:cs="Arial"/>
          <w:sz w:val="24"/>
          <w:szCs w:val="24"/>
          <w:lang w:val="en-US"/>
        </w:rPr>
        <w:t xml:space="preserve"> starts in 30 minutes.</w:t>
      </w:r>
    </w:p>
    <w:p w:rsidR="00372590" w:rsidRPr="00582592" w:rsidRDefault="00372590">
      <w:pPr>
        <w:rPr>
          <w:rFonts w:ascii="Arial" w:hAnsi="Arial" w:cs="Arial"/>
          <w:sz w:val="24"/>
          <w:szCs w:val="24"/>
          <w:lang w:val="en-US"/>
        </w:rPr>
      </w:pPr>
      <w:r w:rsidRPr="00582592">
        <w:rPr>
          <w:rFonts w:ascii="Arial" w:hAnsi="Arial" w:cs="Arial"/>
          <w:sz w:val="24"/>
          <w:szCs w:val="24"/>
          <w:lang w:val="en-US"/>
        </w:rPr>
        <w:t xml:space="preserve">S – Oh </w:t>
      </w:r>
      <w:proofErr w:type="gramStart"/>
      <w:r w:rsidRPr="00582592">
        <w:rPr>
          <w:rFonts w:ascii="Arial" w:hAnsi="Arial" w:cs="Arial"/>
          <w:sz w:val="24"/>
          <w:szCs w:val="24"/>
          <w:lang w:val="en-US"/>
        </w:rPr>
        <w:t>that’s</w:t>
      </w:r>
      <w:proofErr w:type="gramEnd"/>
      <w:r w:rsidRPr="00582592">
        <w:rPr>
          <w:rFonts w:ascii="Arial" w:hAnsi="Arial" w:cs="Arial"/>
          <w:sz w:val="24"/>
          <w:szCs w:val="24"/>
          <w:lang w:val="en-US"/>
        </w:rPr>
        <w:t xml:space="preserve"> good, we have enough time.</w:t>
      </w:r>
    </w:p>
    <w:p w:rsidR="00372590" w:rsidRPr="00582592" w:rsidRDefault="00372590">
      <w:pPr>
        <w:rPr>
          <w:rFonts w:ascii="Arial" w:hAnsi="Arial" w:cs="Arial"/>
          <w:sz w:val="24"/>
          <w:szCs w:val="24"/>
          <w:lang w:val="en-US"/>
        </w:rPr>
      </w:pPr>
      <w:r w:rsidRPr="00582592">
        <w:rPr>
          <w:rFonts w:ascii="Arial" w:hAnsi="Arial" w:cs="Arial"/>
          <w:sz w:val="24"/>
          <w:szCs w:val="24"/>
          <w:lang w:val="en-US"/>
        </w:rPr>
        <w:t>D- Enough time for what</w:t>
      </w:r>
      <w:r w:rsidRPr="00582592">
        <w:rPr>
          <w:rFonts w:ascii="Arial" w:hAnsi="Arial" w:cs="Arial"/>
          <w:sz w:val="24"/>
          <w:szCs w:val="24"/>
        </w:rPr>
        <w:t>?</w:t>
      </w:r>
    </w:p>
    <w:p w:rsidR="00372590" w:rsidRPr="00582592" w:rsidRDefault="00372590">
      <w:pPr>
        <w:rPr>
          <w:rFonts w:ascii="Arial" w:hAnsi="Arial" w:cs="Arial"/>
          <w:sz w:val="24"/>
          <w:szCs w:val="24"/>
          <w:lang w:val="en-US"/>
        </w:rPr>
      </w:pPr>
      <w:r w:rsidRPr="00582592">
        <w:rPr>
          <w:rFonts w:ascii="Arial" w:hAnsi="Arial" w:cs="Arial"/>
          <w:sz w:val="24"/>
          <w:szCs w:val="24"/>
          <w:lang w:val="en-US"/>
        </w:rPr>
        <w:t>S –</w:t>
      </w:r>
      <w:r w:rsidR="0038566A" w:rsidRPr="00582592">
        <w:rPr>
          <w:rFonts w:ascii="Arial" w:hAnsi="Arial" w:cs="Arial"/>
          <w:sz w:val="24"/>
          <w:szCs w:val="24"/>
          <w:lang w:val="en-US"/>
        </w:rPr>
        <w:t xml:space="preserve"> Sorry</w:t>
      </w:r>
      <w:r w:rsidRPr="00582592">
        <w:rPr>
          <w:rFonts w:ascii="Arial" w:hAnsi="Arial" w:cs="Arial"/>
          <w:sz w:val="24"/>
          <w:szCs w:val="24"/>
          <w:lang w:val="en-US"/>
        </w:rPr>
        <w:t xml:space="preserve"> I didn’t tell you, I want to go to the nearest library </w:t>
      </w:r>
      <w:proofErr w:type="gramStart"/>
      <w:r w:rsidRPr="00582592">
        <w:rPr>
          <w:rFonts w:ascii="Arial" w:hAnsi="Arial" w:cs="Arial"/>
          <w:sz w:val="24"/>
          <w:szCs w:val="24"/>
          <w:lang w:val="en-US"/>
        </w:rPr>
        <w:t>to  land</w:t>
      </w:r>
      <w:proofErr w:type="gramEnd"/>
      <w:r w:rsidRPr="00582592">
        <w:rPr>
          <w:rFonts w:ascii="Arial" w:hAnsi="Arial" w:cs="Arial"/>
          <w:sz w:val="24"/>
          <w:szCs w:val="24"/>
          <w:lang w:val="en-US"/>
        </w:rPr>
        <w:t xml:space="preserve"> a book about the history of NULP.</w:t>
      </w:r>
    </w:p>
    <w:p w:rsidR="00372590" w:rsidRPr="00582592" w:rsidRDefault="00372590">
      <w:pPr>
        <w:rPr>
          <w:rFonts w:ascii="Arial" w:hAnsi="Arial" w:cs="Arial"/>
          <w:sz w:val="24"/>
          <w:szCs w:val="24"/>
        </w:rPr>
      </w:pPr>
      <w:proofErr w:type="gramStart"/>
      <w:r w:rsidRPr="00582592">
        <w:rPr>
          <w:rFonts w:ascii="Arial" w:hAnsi="Arial" w:cs="Arial"/>
          <w:sz w:val="24"/>
          <w:szCs w:val="24"/>
          <w:lang w:val="en-US"/>
        </w:rPr>
        <w:t>D-  Ok</w:t>
      </w:r>
      <w:proofErr w:type="gramEnd"/>
      <w:r w:rsidRPr="00582592">
        <w:rPr>
          <w:rFonts w:ascii="Arial" w:hAnsi="Arial" w:cs="Arial"/>
          <w:sz w:val="24"/>
          <w:szCs w:val="24"/>
          <w:lang w:val="en-US"/>
        </w:rPr>
        <w:t>, but why do you need that</w:t>
      </w:r>
      <w:r w:rsidRPr="00582592">
        <w:rPr>
          <w:rFonts w:ascii="Arial" w:hAnsi="Arial" w:cs="Arial"/>
          <w:sz w:val="24"/>
          <w:szCs w:val="24"/>
        </w:rPr>
        <w:t>?</w:t>
      </w:r>
    </w:p>
    <w:p w:rsidR="0038566A" w:rsidRPr="00582592" w:rsidRDefault="00372590">
      <w:pPr>
        <w:rPr>
          <w:rFonts w:ascii="Arial" w:hAnsi="Arial" w:cs="Arial"/>
          <w:sz w:val="24"/>
          <w:szCs w:val="24"/>
          <w:lang w:val="en-US"/>
        </w:rPr>
      </w:pPr>
      <w:r w:rsidRPr="00582592">
        <w:rPr>
          <w:rFonts w:ascii="Arial" w:hAnsi="Arial" w:cs="Arial"/>
          <w:sz w:val="24"/>
          <w:szCs w:val="24"/>
          <w:lang w:val="en-US"/>
        </w:rPr>
        <w:t xml:space="preserve">S – I want to make a short story about the history of </w:t>
      </w:r>
      <w:proofErr w:type="spellStart"/>
      <w:r w:rsidRPr="00582592">
        <w:rPr>
          <w:rFonts w:ascii="Arial" w:hAnsi="Arial" w:cs="Arial"/>
          <w:sz w:val="24"/>
          <w:szCs w:val="24"/>
          <w:lang w:val="en-US"/>
        </w:rPr>
        <w:t>Lviv</w:t>
      </w:r>
      <w:proofErr w:type="spellEnd"/>
      <w:r w:rsidRPr="00582592">
        <w:rPr>
          <w:rFonts w:ascii="Arial" w:hAnsi="Arial" w:cs="Arial"/>
          <w:sz w:val="24"/>
          <w:szCs w:val="24"/>
          <w:lang w:val="en-US"/>
        </w:rPr>
        <w:t xml:space="preserve"> P, but I </w:t>
      </w:r>
      <w:proofErr w:type="gramStart"/>
      <w:r w:rsidRPr="00582592">
        <w:rPr>
          <w:rFonts w:ascii="Arial" w:hAnsi="Arial" w:cs="Arial"/>
          <w:sz w:val="24"/>
          <w:szCs w:val="24"/>
          <w:lang w:val="en-US"/>
        </w:rPr>
        <w:t>don’t</w:t>
      </w:r>
      <w:proofErr w:type="gramEnd"/>
      <w:r w:rsidRPr="00582592">
        <w:rPr>
          <w:rFonts w:ascii="Arial" w:hAnsi="Arial" w:cs="Arial"/>
          <w:sz w:val="24"/>
          <w:szCs w:val="24"/>
          <w:lang w:val="en-US"/>
        </w:rPr>
        <w:t xml:space="preserve"> know anything </w:t>
      </w:r>
      <w:r w:rsidR="0038566A" w:rsidRPr="00582592">
        <w:rPr>
          <w:rFonts w:ascii="Arial" w:hAnsi="Arial" w:cs="Arial"/>
          <w:sz w:val="24"/>
          <w:szCs w:val="24"/>
          <w:lang w:val="en-US"/>
        </w:rPr>
        <w:t xml:space="preserve">about that. Maybe you will tell me something. </w:t>
      </w:r>
    </w:p>
    <w:p w:rsidR="0038566A" w:rsidRPr="00582592" w:rsidRDefault="0038566A">
      <w:pPr>
        <w:rPr>
          <w:rFonts w:ascii="Arial" w:hAnsi="Arial" w:cs="Arial"/>
          <w:sz w:val="24"/>
          <w:szCs w:val="24"/>
        </w:rPr>
      </w:pPr>
      <w:r w:rsidRPr="00582592">
        <w:rPr>
          <w:rFonts w:ascii="Arial" w:hAnsi="Arial" w:cs="Arial"/>
          <w:sz w:val="24"/>
          <w:szCs w:val="24"/>
          <w:lang w:val="en-US"/>
        </w:rPr>
        <w:t xml:space="preserve">D – The </w:t>
      </w:r>
      <w:proofErr w:type="gramStart"/>
      <w:r w:rsidRPr="00582592">
        <w:rPr>
          <w:rFonts w:ascii="Arial" w:hAnsi="Arial" w:cs="Arial"/>
          <w:sz w:val="24"/>
          <w:szCs w:val="24"/>
          <w:lang w:val="en-US"/>
        </w:rPr>
        <w:t>NULP  IS</w:t>
      </w:r>
      <w:proofErr w:type="gramEnd"/>
      <w:r w:rsidRPr="00582592">
        <w:rPr>
          <w:rFonts w:ascii="Arial" w:hAnsi="Arial" w:cs="Arial"/>
          <w:sz w:val="24"/>
          <w:szCs w:val="24"/>
          <w:lang w:val="en-US"/>
        </w:rPr>
        <w:t xml:space="preserve"> A </w:t>
      </w:r>
      <w:r w:rsidRPr="00582592">
        <w:rPr>
          <w:rFonts w:ascii="Arial" w:hAnsi="Arial" w:cs="Arial"/>
          <w:b/>
          <w:sz w:val="24"/>
          <w:szCs w:val="24"/>
          <w:lang w:val="en-US"/>
        </w:rPr>
        <w:t>BIG SHIT…</w:t>
      </w:r>
      <w:r w:rsidR="00582592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582592">
        <w:rPr>
          <w:rFonts w:ascii="Arial" w:hAnsi="Arial" w:cs="Arial"/>
          <w:sz w:val="24"/>
          <w:szCs w:val="24"/>
          <w:lang w:val="en-US"/>
        </w:rPr>
        <w:t>and some history.</w:t>
      </w:r>
      <w:r w:rsidR="00582592">
        <w:rPr>
          <w:rFonts w:ascii="Arial" w:hAnsi="Arial" w:cs="Arial"/>
          <w:sz w:val="24"/>
          <w:szCs w:val="24"/>
        </w:rPr>
        <w:t xml:space="preserve"> </w:t>
      </w:r>
    </w:p>
    <w:p w:rsidR="0038566A" w:rsidRPr="00582592" w:rsidRDefault="0038566A">
      <w:pPr>
        <w:rPr>
          <w:rFonts w:ascii="Arial" w:hAnsi="Arial" w:cs="Arial"/>
          <w:sz w:val="24"/>
          <w:szCs w:val="24"/>
          <w:lang w:val="en-US"/>
        </w:rPr>
      </w:pPr>
      <w:r w:rsidRPr="00582592">
        <w:rPr>
          <w:rFonts w:ascii="Arial" w:hAnsi="Arial" w:cs="Arial"/>
          <w:sz w:val="24"/>
          <w:szCs w:val="24"/>
          <w:lang w:val="en-US"/>
        </w:rPr>
        <w:t xml:space="preserve">S – To be honest, </w:t>
      </w:r>
      <w:r w:rsidR="00EE50E0" w:rsidRPr="00582592">
        <w:rPr>
          <w:rFonts w:ascii="Arial" w:hAnsi="Arial" w:cs="Arial"/>
          <w:sz w:val="24"/>
          <w:szCs w:val="24"/>
          <w:lang w:val="en-US"/>
        </w:rPr>
        <w:t>I a</w:t>
      </w:r>
      <w:r w:rsidRPr="00582592">
        <w:rPr>
          <w:rFonts w:ascii="Arial" w:hAnsi="Arial" w:cs="Arial"/>
          <w:sz w:val="24"/>
          <w:szCs w:val="24"/>
          <w:lang w:val="en-US"/>
        </w:rPr>
        <w:t xml:space="preserve">m surprised that you </w:t>
      </w:r>
      <w:proofErr w:type="gramStart"/>
      <w:r w:rsidRPr="00582592">
        <w:rPr>
          <w:rFonts w:ascii="Arial" w:hAnsi="Arial" w:cs="Arial"/>
          <w:sz w:val="24"/>
          <w:szCs w:val="24"/>
          <w:lang w:val="en-US"/>
        </w:rPr>
        <w:t xml:space="preserve">know  </w:t>
      </w:r>
      <w:r w:rsidR="002F5768" w:rsidRPr="00582592">
        <w:rPr>
          <w:rFonts w:ascii="Arial" w:hAnsi="Arial" w:cs="Arial"/>
          <w:sz w:val="24"/>
          <w:szCs w:val="24"/>
          <w:lang w:val="en-US"/>
        </w:rPr>
        <w:t>so</w:t>
      </w:r>
      <w:proofErr w:type="gramEnd"/>
      <w:r w:rsidR="002F5768" w:rsidRPr="005825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F5768" w:rsidRPr="00582592">
        <w:rPr>
          <w:rFonts w:ascii="Arial" w:hAnsi="Arial" w:cs="Arial"/>
          <w:sz w:val="24"/>
          <w:szCs w:val="24"/>
          <w:lang w:val="en-US"/>
        </w:rPr>
        <w:t>mush</w:t>
      </w:r>
      <w:proofErr w:type="spellEnd"/>
      <w:r w:rsidR="002F5768" w:rsidRPr="00582592">
        <w:rPr>
          <w:rFonts w:ascii="Arial" w:hAnsi="Arial" w:cs="Arial"/>
          <w:sz w:val="24"/>
          <w:szCs w:val="24"/>
          <w:lang w:val="en-US"/>
        </w:rPr>
        <w:t xml:space="preserve"> information about LP.</w:t>
      </w:r>
      <w:r w:rsidR="00EE50E0" w:rsidRPr="00582592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F5768" w:rsidRPr="00582592" w:rsidRDefault="002F5768">
      <w:pPr>
        <w:rPr>
          <w:rFonts w:ascii="Arial" w:hAnsi="Arial" w:cs="Arial"/>
          <w:sz w:val="24"/>
          <w:szCs w:val="24"/>
        </w:rPr>
      </w:pPr>
      <w:r w:rsidRPr="00582592">
        <w:rPr>
          <w:rFonts w:ascii="Arial" w:hAnsi="Arial" w:cs="Arial"/>
          <w:sz w:val="24"/>
          <w:szCs w:val="24"/>
          <w:lang w:val="en-US"/>
        </w:rPr>
        <w:t xml:space="preserve">D – Oh </w:t>
      </w:r>
      <w:proofErr w:type="gramStart"/>
      <w:r w:rsidRPr="00582592">
        <w:rPr>
          <w:rFonts w:ascii="Arial" w:hAnsi="Arial" w:cs="Arial"/>
          <w:sz w:val="24"/>
          <w:szCs w:val="24"/>
          <w:lang w:val="en-US"/>
        </w:rPr>
        <w:t>yea ,</w:t>
      </w:r>
      <w:proofErr w:type="gramEnd"/>
      <w:r w:rsidRPr="00582592">
        <w:rPr>
          <w:rFonts w:ascii="Arial" w:hAnsi="Arial" w:cs="Arial"/>
          <w:sz w:val="24"/>
          <w:szCs w:val="24"/>
          <w:lang w:val="en-US"/>
        </w:rPr>
        <w:t xml:space="preserve"> when I was choosing which university I want to enter, I read a lot of history and facts</w:t>
      </w:r>
      <w:r w:rsidRPr="00582592">
        <w:rPr>
          <w:rFonts w:ascii="Arial" w:hAnsi="Arial" w:cs="Arial"/>
          <w:sz w:val="24"/>
          <w:szCs w:val="24"/>
        </w:rPr>
        <w:t xml:space="preserve"> </w:t>
      </w:r>
      <w:r w:rsidRPr="00582592">
        <w:rPr>
          <w:rFonts w:ascii="Arial" w:hAnsi="Arial" w:cs="Arial"/>
          <w:sz w:val="24"/>
          <w:szCs w:val="24"/>
          <w:lang w:val="en-US"/>
        </w:rPr>
        <w:t xml:space="preserve">about LP. </w:t>
      </w:r>
      <w:proofErr w:type="gramStart"/>
      <w:r w:rsidRPr="00582592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Pr="00582592">
        <w:rPr>
          <w:rFonts w:ascii="Arial" w:hAnsi="Arial" w:cs="Arial"/>
          <w:sz w:val="24"/>
          <w:szCs w:val="24"/>
          <w:lang w:val="en-US"/>
        </w:rPr>
        <w:t xml:space="preserve"> why did you choose this university</w:t>
      </w:r>
      <w:r w:rsidRPr="00582592">
        <w:rPr>
          <w:rFonts w:ascii="Arial" w:hAnsi="Arial" w:cs="Arial"/>
          <w:sz w:val="24"/>
          <w:szCs w:val="24"/>
        </w:rPr>
        <w:t>?</w:t>
      </w:r>
    </w:p>
    <w:p w:rsidR="002F5768" w:rsidRPr="00582592" w:rsidRDefault="002F5768" w:rsidP="002F5768">
      <w:pPr>
        <w:rPr>
          <w:rFonts w:ascii="Arial" w:hAnsi="Arial" w:cs="Arial"/>
          <w:sz w:val="24"/>
          <w:szCs w:val="24"/>
        </w:rPr>
      </w:pPr>
      <w:r w:rsidRPr="00582592">
        <w:rPr>
          <w:rFonts w:ascii="Arial" w:hAnsi="Arial" w:cs="Arial"/>
          <w:sz w:val="24"/>
          <w:szCs w:val="24"/>
          <w:lang w:val="en-US"/>
        </w:rPr>
        <w:t xml:space="preserve">S – </w:t>
      </w:r>
      <w:proofErr w:type="gramStart"/>
      <w:r w:rsidR="00EE50E0" w:rsidRPr="00582592">
        <w:rPr>
          <w:rFonts w:ascii="Arial" w:hAnsi="Arial" w:cs="Arial"/>
          <w:sz w:val="24"/>
          <w:szCs w:val="24"/>
          <w:lang w:val="en-US"/>
        </w:rPr>
        <w:t>It’s</w:t>
      </w:r>
      <w:proofErr w:type="gramEnd"/>
      <w:r w:rsidR="00EE50E0" w:rsidRPr="00582592">
        <w:rPr>
          <w:rFonts w:ascii="Arial" w:hAnsi="Arial" w:cs="Arial"/>
          <w:sz w:val="24"/>
          <w:szCs w:val="24"/>
          <w:lang w:val="en-US"/>
        </w:rPr>
        <w:t xml:space="preserve"> a long story but I will tell only a few reasons why I </w:t>
      </w:r>
      <w:proofErr w:type="spellStart"/>
      <w:r w:rsidR="00EE50E0" w:rsidRPr="00582592">
        <w:rPr>
          <w:rFonts w:ascii="Arial" w:hAnsi="Arial" w:cs="Arial"/>
          <w:sz w:val="24"/>
          <w:szCs w:val="24"/>
          <w:lang w:val="en-US"/>
        </w:rPr>
        <w:t>choosed</w:t>
      </w:r>
      <w:proofErr w:type="spellEnd"/>
      <w:r w:rsidR="00EE50E0" w:rsidRPr="00582592">
        <w:rPr>
          <w:rFonts w:ascii="Arial" w:hAnsi="Arial" w:cs="Arial"/>
          <w:sz w:val="24"/>
          <w:szCs w:val="24"/>
          <w:lang w:val="en-US"/>
        </w:rPr>
        <w:t xml:space="preserve"> it.  </w:t>
      </w:r>
      <w:r w:rsidRPr="00582592">
        <w:rPr>
          <w:rFonts w:ascii="Arial" w:hAnsi="Arial" w:cs="Arial"/>
          <w:sz w:val="24"/>
          <w:szCs w:val="24"/>
          <w:lang w:val="en-US"/>
        </w:rPr>
        <w:t xml:space="preserve"> </w:t>
      </w:r>
      <w:r w:rsidRPr="00582592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582592">
        <w:rPr>
          <w:rFonts w:ascii="Arial" w:hAnsi="Arial" w:cs="Arial"/>
          <w:sz w:val="24"/>
          <w:szCs w:val="24"/>
        </w:rPr>
        <w:t>decided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to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study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in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LVIV </w:t>
      </w:r>
      <w:proofErr w:type="spellStart"/>
      <w:r w:rsidRPr="00582592">
        <w:rPr>
          <w:rFonts w:ascii="Arial" w:hAnsi="Arial" w:cs="Arial"/>
          <w:sz w:val="24"/>
          <w:szCs w:val="24"/>
        </w:rPr>
        <w:t>Polytechnic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University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at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the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faculty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of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information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systems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and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technologies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82592">
        <w:rPr>
          <w:rFonts w:ascii="Arial" w:hAnsi="Arial" w:cs="Arial"/>
          <w:sz w:val="24"/>
          <w:szCs w:val="24"/>
        </w:rPr>
        <w:t>because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there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582592">
        <w:rPr>
          <w:rFonts w:ascii="Arial" w:hAnsi="Arial" w:cs="Arial"/>
          <w:sz w:val="24"/>
          <w:szCs w:val="24"/>
        </w:rPr>
        <w:t>have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82592">
        <w:rPr>
          <w:rFonts w:ascii="Arial" w:hAnsi="Arial" w:cs="Arial"/>
          <w:sz w:val="24"/>
          <w:szCs w:val="24"/>
        </w:rPr>
        <w:t>great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variety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of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possibilities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2592">
        <w:rPr>
          <w:rFonts w:ascii="Arial" w:hAnsi="Arial" w:cs="Arial"/>
          <w:sz w:val="24"/>
          <w:szCs w:val="24"/>
        </w:rPr>
        <w:t>Moreover</w:t>
      </w:r>
      <w:proofErr w:type="spellEnd"/>
      <w:r w:rsidRPr="00582592">
        <w:rPr>
          <w:rFonts w:ascii="Arial" w:hAnsi="Arial" w:cs="Arial"/>
          <w:sz w:val="24"/>
          <w:szCs w:val="24"/>
        </w:rPr>
        <w:t>,</w:t>
      </w:r>
      <w:r w:rsidRPr="005825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82592">
        <w:rPr>
          <w:rFonts w:ascii="Arial" w:hAnsi="Arial" w:cs="Arial"/>
          <w:sz w:val="24"/>
          <w:szCs w:val="24"/>
        </w:rPr>
        <w:t>like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programming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and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already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tried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to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make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my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own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website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like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front-end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developer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2592">
        <w:rPr>
          <w:rFonts w:ascii="Arial" w:hAnsi="Arial" w:cs="Arial"/>
          <w:sz w:val="24"/>
          <w:szCs w:val="24"/>
        </w:rPr>
        <w:t>Here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is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27 </w:t>
      </w:r>
      <w:proofErr w:type="spellStart"/>
      <w:r w:rsidRPr="00582592">
        <w:rPr>
          <w:rFonts w:ascii="Arial" w:hAnsi="Arial" w:cs="Arial"/>
          <w:sz w:val="24"/>
          <w:szCs w:val="24"/>
        </w:rPr>
        <w:t>teaching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buildings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and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most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off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all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are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modern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2592">
        <w:rPr>
          <w:rFonts w:ascii="Arial" w:hAnsi="Arial" w:cs="Arial"/>
          <w:sz w:val="24"/>
          <w:szCs w:val="24"/>
        </w:rPr>
        <w:t>Here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is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82592">
        <w:rPr>
          <w:rFonts w:ascii="Arial" w:hAnsi="Arial" w:cs="Arial"/>
          <w:sz w:val="24"/>
          <w:szCs w:val="24"/>
        </w:rPr>
        <w:t>quite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new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equipment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2592">
        <w:rPr>
          <w:rFonts w:ascii="Arial" w:hAnsi="Arial" w:cs="Arial"/>
          <w:sz w:val="24"/>
          <w:szCs w:val="24"/>
        </w:rPr>
        <w:t>professional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teachers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with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extensive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experience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and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its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one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of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the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most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popular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82592">
        <w:rPr>
          <w:rFonts w:ascii="Arial" w:hAnsi="Arial" w:cs="Arial"/>
          <w:sz w:val="24"/>
          <w:szCs w:val="24"/>
        </w:rPr>
        <w:t>and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best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82592">
        <w:rPr>
          <w:rFonts w:ascii="Arial" w:hAnsi="Arial" w:cs="Arial"/>
          <w:sz w:val="24"/>
          <w:szCs w:val="24"/>
        </w:rPr>
        <w:t>universities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in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Ukraine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.  LP </w:t>
      </w:r>
      <w:proofErr w:type="spellStart"/>
      <w:r w:rsidRPr="00582592">
        <w:rPr>
          <w:rFonts w:ascii="Arial" w:hAnsi="Arial" w:cs="Arial"/>
          <w:sz w:val="24"/>
          <w:szCs w:val="24"/>
        </w:rPr>
        <w:t>university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has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signed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many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contracts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with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large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582592">
        <w:rPr>
          <w:rFonts w:ascii="Arial" w:hAnsi="Arial" w:cs="Arial"/>
          <w:sz w:val="24"/>
          <w:szCs w:val="24"/>
        </w:rPr>
        <w:t>companies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Cisco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and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r w:rsidR="008858B1" w:rsidRPr="00582592">
        <w:rPr>
          <w:rFonts w:ascii="Arial" w:hAnsi="Arial" w:cs="Arial"/>
          <w:sz w:val="24"/>
          <w:szCs w:val="24"/>
          <w:lang w:val="en-US"/>
        </w:rPr>
        <w:t xml:space="preserve">Global Logic and </w:t>
      </w:r>
      <w:proofErr w:type="spellStart"/>
      <w:r w:rsidR="008858B1" w:rsidRPr="00582592">
        <w:rPr>
          <w:rFonts w:ascii="Arial" w:hAnsi="Arial" w:cs="Arial"/>
          <w:sz w:val="24"/>
          <w:szCs w:val="24"/>
        </w:rPr>
        <w:t>others</w:t>
      </w:r>
      <w:proofErr w:type="spellEnd"/>
      <w:r w:rsidR="008858B1" w:rsidRPr="00582592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858B1" w:rsidRPr="00582592">
        <w:rPr>
          <w:rFonts w:ascii="Arial" w:hAnsi="Arial" w:cs="Arial"/>
          <w:sz w:val="24"/>
          <w:szCs w:val="24"/>
        </w:rPr>
        <w:t>It</w:t>
      </w:r>
      <w:proofErr w:type="spellEnd"/>
      <w:r w:rsidR="008858B1"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58B1" w:rsidRPr="00582592">
        <w:rPr>
          <w:rFonts w:ascii="Arial" w:hAnsi="Arial" w:cs="Arial"/>
          <w:sz w:val="24"/>
          <w:szCs w:val="24"/>
        </w:rPr>
        <w:t>motivates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students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and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me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to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study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2592">
        <w:rPr>
          <w:rFonts w:ascii="Arial" w:hAnsi="Arial" w:cs="Arial"/>
          <w:sz w:val="24"/>
          <w:szCs w:val="24"/>
        </w:rPr>
        <w:t>because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those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who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study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well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can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2592">
        <w:rPr>
          <w:rFonts w:ascii="Arial" w:hAnsi="Arial" w:cs="Arial"/>
          <w:sz w:val="24"/>
          <w:szCs w:val="24"/>
        </w:rPr>
        <w:t>get</w:t>
      </w:r>
      <w:proofErr w:type="spellEnd"/>
      <w:r w:rsidRPr="0058259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82592">
        <w:rPr>
          <w:rFonts w:ascii="Arial" w:hAnsi="Arial" w:cs="Arial"/>
          <w:sz w:val="24"/>
          <w:szCs w:val="24"/>
        </w:rPr>
        <w:t>job</w:t>
      </w:r>
      <w:proofErr w:type="spellEnd"/>
      <w:r w:rsidRPr="00582592">
        <w:rPr>
          <w:rFonts w:ascii="Arial" w:hAnsi="Arial" w:cs="Arial"/>
          <w:sz w:val="24"/>
          <w:szCs w:val="24"/>
        </w:rPr>
        <w:t>.</w:t>
      </w:r>
      <w:r w:rsidR="00674E16" w:rsidRPr="00582592">
        <w:rPr>
          <w:rFonts w:ascii="Arial" w:hAnsi="Arial" w:cs="Arial"/>
          <w:sz w:val="24"/>
          <w:szCs w:val="24"/>
          <w:lang w:val="en-US"/>
        </w:rPr>
        <w:t xml:space="preserve"> </w:t>
      </w:r>
      <w:ins w:id="0" w:author="Учетная запись Майкрософт" w:date="2022-10-13T23:08:00Z">
        <w:r w:rsidR="00674E16" w:rsidRPr="00582592">
          <w:rPr>
            <w:rFonts w:ascii="Arial" w:hAnsi="Arial" w:cs="Arial"/>
            <w:sz w:val="24"/>
            <w:szCs w:val="24"/>
            <w:lang w:val="en-US"/>
          </w:rPr>
          <w:t>T</w:t>
        </w:r>
      </w:ins>
      <w:r w:rsidR="00674E16" w:rsidRPr="00582592">
        <w:rPr>
          <w:rFonts w:ascii="Arial" w:hAnsi="Arial" w:cs="Arial"/>
          <w:sz w:val="24"/>
          <w:szCs w:val="24"/>
          <w:lang w:val="en-US"/>
        </w:rPr>
        <w:t>hat`s the main reason why I chose this institution.</w:t>
      </w:r>
      <w:r w:rsidR="00674E16" w:rsidRPr="00582592">
        <w:rPr>
          <w:rFonts w:ascii="Arial" w:hAnsi="Arial" w:cs="Arial"/>
          <w:sz w:val="24"/>
          <w:szCs w:val="24"/>
          <w:lang w:val="en-US"/>
        </w:rPr>
        <w:t xml:space="preserve">  At least </w:t>
      </w:r>
      <w:proofErr w:type="gramStart"/>
      <w:r w:rsidR="00674E16" w:rsidRPr="00582592">
        <w:rPr>
          <w:rFonts w:ascii="Arial" w:hAnsi="Arial" w:cs="Arial"/>
          <w:sz w:val="24"/>
          <w:szCs w:val="24"/>
          <w:lang w:val="en-US"/>
        </w:rPr>
        <w:t>its</w:t>
      </w:r>
      <w:proofErr w:type="gramEnd"/>
      <w:r w:rsidR="00674E16" w:rsidRPr="00582592">
        <w:rPr>
          <w:rFonts w:ascii="Arial" w:hAnsi="Arial" w:cs="Arial"/>
          <w:sz w:val="24"/>
          <w:szCs w:val="24"/>
          <w:lang w:val="en-US"/>
        </w:rPr>
        <w:t xml:space="preserve"> located not far from my home, only about 60 km. </w:t>
      </w:r>
      <w:proofErr w:type="gramStart"/>
      <w:r w:rsidR="00674E16" w:rsidRPr="00582592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="00674E16" w:rsidRPr="00582592">
        <w:rPr>
          <w:rFonts w:ascii="Arial" w:hAnsi="Arial" w:cs="Arial"/>
          <w:sz w:val="24"/>
          <w:szCs w:val="24"/>
          <w:lang w:val="en-US"/>
        </w:rPr>
        <w:t xml:space="preserve"> I know that you came from </w:t>
      </w:r>
      <w:proofErr w:type="spellStart"/>
      <w:r w:rsidR="00674E16" w:rsidRPr="00582592">
        <w:rPr>
          <w:rFonts w:ascii="Arial" w:hAnsi="Arial" w:cs="Arial"/>
          <w:sz w:val="24"/>
          <w:szCs w:val="24"/>
          <w:lang w:val="en-US"/>
        </w:rPr>
        <w:t>Dnipro</w:t>
      </w:r>
      <w:proofErr w:type="spellEnd"/>
      <w:r w:rsidR="00674E16" w:rsidRPr="00582592">
        <w:rPr>
          <w:rFonts w:ascii="Arial" w:hAnsi="Arial" w:cs="Arial"/>
          <w:sz w:val="24"/>
          <w:szCs w:val="24"/>
          <w:lang w:val="en-US"/>
        </w:rPr>
        <w:t>. Where do you live now</w:t>
      </w:r>
      <w:r w:rsidR="00674E16" w:rsidRPr="00582592">
        <w:rPr>
          <w:rFonts w:ascii="Arial" w:hAnsi="Arial" w:cs="Arial"/>
          <w:sz w:val="24"/>
          <w:szCs w:val="24"/>
        </w:rPr>
        <w:t xml:space="preserve">? </w:t>
      </w:r>
    </w:p>
    <w:p w:rsidR="00674E16" w:rsidRPr="00582592" w:rsidRDefault="00674E16" w:rsidP="002F5768">
      <w:pPr>
        <w:rPr>
          <w:rFonts w:ascii="Arial" w:hAnsi="Arial" w:cs="Arial"/>
          <w:sz w:val="24"/>
          <w:szCs w:val="24"/>
          <w:lang w:val="en-US"/>
        </w:rPr>
      </w:pPr>
      <w:r w:rsidRPr="00582592">
        <w:rPr>
          <w:rFonts w:ascii="Arial" w:hAnsi="Arial" w:cs="Arial"/>
          <w:sz w:val="24"/>
          <w:szCs w:val="24"/>
          <w:lang w:val="en-US"/>
        </w:rPr>
        <w:t>D – *</w:t>
      </w:r>
      <w:r w:rsidRPr="00582592">
        <w:rPr>
          <w:rFonts w:ascii="Arial" w:hAnsi="Arial" w:cs="Arial"/>
          <w:sz w:val="24"/>
          <w:szCs w:val="24"/>
        </w:rPr>
        <w:t xml:space="preserve">Діма розказує де живе* </w:t>
      </w:r>
      <w:r w:rsidRPr="00582592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5161A" w:rsidRDefault="00674E16">
      <w:pPr>
        <w:rPr>
          <w:rFonts w:ascii="Arial" w:hAnsi="Arial" w:cs="Arial"/>
          <w:sz w:val="24"/>
          <w:szCs w:val="24"/>
        </w:rPr>
      </w:pPr>
      <w:r w:rsidRPr="00582592">
        <w:rPr>
          <w:rFonts w:ascii="Arial" w:hAnsi="Arial" w:cs="Arial"/>
          <w:sz w:val="24"/>
          <w:szCs w:val="24"/>
          <w:lang w:val="en-US"/>
        </w:rPr>
        <w:t xml:space="preserve">S – Oh </w:t>
      </w:r>
      <w:proofErr w:type="gramStart"/>
      <w:r w:rsidRPr="00582592">
        <w:rPr>
          <w:rFonts w:ascii="Arial" w:hAnsi="Arial" w:cs="Arial"/>
          <w:sz w:val="24"/>
          <w:szCs w:val="24"/>
          <w:lang w:val="en-US"/>
        </w:rPr>
        <w:t>that’s</w:t>
      </w:r>
      <w:proofErr w:type="gramEnd"/>
      <w:r w:rsidRPr="00582592">
        <w:rPr>
          <w:rFonts w:ascii="Arial" w:hAnsi="Arial" w:cs="Arial"/>
          <w:sz w:val="24"/>
          <w:szCs w:val="24"/>
          <w:lang w:val="en-US"/>
        </w:rPr>
        <w:t xml:space="preserve"> not far from </w:t>
      </w:r>
      <w:proofErr w:type="spellStart"/>
      <w:r w:rsidRPr="00582592">
        <w:rPr>
          <w:rFonts w:ascii="Arial" w:hAnsi="Arial" w:cs="Arial"/>
          <w:sz w:val="24"/>
          <w:szCs w:val="24"/>
          <w:lang w:val="en-US"/>
        </w:rPr>
        <w:t>Lviv</w:t>
      </w:r>
      <w:proofErr w:type="spellEnd"/>
      <w:r w:rsidRPr="00582592">
        <w:rPr>
          <w:rFonts w:ascii="Arial" w:hAnsi="Arial" w:cs="Arial"/>
          <w:sz w:val="24"/>
          <w:szCs w:val="24"/>
          <w:lang w:val="en-US"/>
        </w:rPr>
        <w:t>, we can get together and walk with our classmates.</w:t>
      </w:r>
      <w:r w:rsidR="00582592">
        <w:rPr>
          <w:rFonts w:ascii="Arial" w:hAnsi="Arial" w:cs="Arial"/>
          <w:sz w:val="24"/>
          <w:szCs w:val="24"/>
          <w:lang w:val="en-US"/>
        </w:rPr>
        <w:t xml:space="preserve"> So we finally got to the library. </w:t>
      </w:r>
      <w:proofErr w:type="spellStart"/>
      <w:proofErr w:type="gramStart"/>
      <w:r w:rsidR="00582592">
        <w:rPr>
          <w:rFonts w:ascii="Arial" w:hAnsi="Arial" w:cs="Arial"/>
          <w:sz w:val="24"/>
          <w:szCs w:val="24"/>
          <w:lang w:val="en-US"/>
        </w:rPr>
        <w:t>Its</w:t>
      </w:r>
      <w:proofErr w:type="spellEnd"/>
      <w:proofErr w:type="gramEnd"/>
      <w:r w:rsidR="00582592">
        <w:rPr>
          <w:rFonts w:ascii="Arial" w:hAnsi="Arial" w:cs="Arial"/>
          <w:sz w:val="24"/>
          <w:szCs w:val="24"/>
          <w:lang w:val="en-US"/>
        </w:rPr>
        <w:t xml:space="preserve"> on the 2</w:t>
      </w:r>
      <w:r w:rsidR="00582592" w:rsidRPr="00582592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 w:rsidR="0045161A">
        <w:rPr>
          <w:rFonts w:ascii="Arial" w:hAnsi="Arial" w:cs="Arial"/>
          <w:sz w:val="24"/>
          <w:szCs w:val="24"/>
          <w:lang w:val="en-US"/>
        </w:rPr>
        <w:t xml:space="preserve"> floor. Would you go with me</w:t>
      </w:r>
      <w:r w:rsidR="0045161A">
        <w:rPr>
          <w:rFonts w:ascii="Arial" w:hAnsi="Arial" w:cs="Arial"/>
          <w:sz w:val="24"/>
          <w:szCs w:val="24"/>
        </w:rPr>
        <w:t>?</w:t>
      </w:r>
    </w:p>
    <w:p w:rsidR="0045161A" w:rsidRDefault="0045161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– I noticed that the line begins in 5 minutes.</w:t>
      </w:r>
    </w:p>
    <w:p w:rsidR="0045161A" w:rsidRDefault="0045161A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S – Then better go to the lecture theatre and take two seats for us and better harry up.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Oh and tell the lecturer that I will be late maybe.</w:t>
      </w:r>
      <w:r w:rsidR="00582592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5161A" w:rsidRDefault="0045161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 – Ok, no problem. </w:t>
      </w:r>
    </w:p>
    <w:p w:rsidR="0038566A" w:rsidRPr="0045161A" w:rsidRDefault="0045161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– See you later.</w:t>
      </w:r>
      <w:bookmarkStart w:id="1" w:name="_GoBack"/>
      <w:bookmarkEnd w:id="1"/>
      <w:r w:rsidR="0038566A" w:rsidRPr="00582592">
        <w:rPr>
          <w:sz w:val="24"/>
          <w:szCs w:val="24"/>
          <w:lang w:val="en-US"/>
        </w:rPr>
        <w:tab/>
      </w:r>
      <w:r w:rsidR="0038566A" w:rsidRPr="00582592">
        <w:rPr>
          <w:sz w:val="24"/>
          <w:szCs w:val="24"/>
          <w:lang w:val="en-US"/>
        </w:rPr>
        <w:tab/>
      </w:r>
    </w:p>
    <w:sectPr w:rsidR="0038566A" w:rsidRPr="004516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Учетная запись Майкрософт">
    <w15:presenceInfo w15:providerId="Windows Live" w15:userId="8c7c3098e8b082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90"/>
    <w:rsid w:val="002F5768"/>
    <w:rsid w:val="00305539"/>
    <w:rsid w:val="00372590"/>
    <w:rsid w:val="0038566A"/>
    <w:rsid w:val="0045161A"/>
    <w:rsid w:val="00582592"/>
    <w:rsid w:val="00674E16"/>
    <w:rsid w:val="008858B1"/>
    <w:rsid w:val="008C4F90"/>
    <w:rsid w:val="00EE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434EA-06FD-4471-8AD4-EFB260B3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4F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C4F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EFE6D-C8AE-452F-AA78-F262BFE85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1556</Words>
  <Characters>888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2022-10-13T19:35:00Z</dcterms:created>
  <dcterms:modified xsi:type="dcterms:W3CDTF">2022-10-13T20:55:00Z</dcterms:modified>
</cp:coreProperties>
</file>